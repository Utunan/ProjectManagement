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C9E4" w14:textId="77777777" w:rsidR="00BB01D1" w:rsidRPr="00672811" w:rsidRDefault="00BB01D1" w:rsidP="00672811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ins w:id="0" w:author="zh zheng" w:date="2019-06-17T15:18:00Z"/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" w:name="_GoBack"/>
      <w:bookmarkEnd w:id="1"/>
      <w:ins w:id="2" w:author="zh zheng" w:date="2019-06-17T15:18:00Z">
        <w:r w:rsidRPr="0067281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文档介绍</w:t>
        </w:r>
      </w:ins>
    </w:p>
    <w:p w14:paraId="71CB1F2B" w14:textId="77777777" w:rsidR="00672811" w:rsidRPr="00672811" w:rsidRDefault="00672811" w:rsidP="00672811">
      <w:pPr>
        <w:pStyle w:val="a4"/>
        <w:widowControl/>
        <w:spacing w:before="100" w:beforeAutospacing="1" w:after="100" w:afterAutospacing="1"/>
        <w:ind w:left="480" w:firstLineChars="0" w:firstLine="0"/>
        <w:jc w:val="left"/>
        <w:rPr>
          <w:ins w:id="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" w:author="zh zheng" w:date="2019-06-17T15:18:00Z">
        <w:r w:rsidRPr="00BB01D1">
          <w:rPr>
            <w:rFonts w:ascii="宋体" w:eastAsia="宋体" w:hAnsi="宋体" w:cs="宋体" w:hint="eastAsia"/>
            <w:iCs/>
            <w:kern w:val="0"/>
            <w:sz w:val="24"/>
            <w:szCs w:val="24"/>
          </w:rPr>
          <w:t>介绍</w:t>
        </w:r>
        <w:r>
          <w:rPr>
            <w:rFonts w:ascii="宋体" w:eastAsia="宋体" w:hAnsi="宋体" w:cs="宋体" w:hint="eastAsia"/>
            <w:iCs/>
            <w:kern w:val="0"/>
            <w:sz w:val="24"/>
            <w:szCs w:val="24"/>
          </w:rPr>
          <w:t>关于WBS手工的测试结果以及存在的不足，给出bug位置和改进方案</w:t>
        </w:r>
      </w:ins>
    </w:p>
    <w:p w14:paraId="1877B1D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0.1 文档目的</w:t>
        </w:r>
      </w:ins>
    </w:p>
    <w:p w14:paraId="42EDD99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8" w:author="zh zheng" w:date="2019-06-17T15:18:00Z">
        <w:r w:rsidRPr="00BB01D1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 </w:t>
        </w:r>
        <w:r w:rsidR="00672811" w:rsidRPr="00672811">
          <w:rPr>
            <w:rFonts w:ascii="宋体" w:eastAsia="宋体" w:hAnsi="宋体" w:cs="宋体" w:hint="eastAsia"/>
            <w:iCs/>
            <w:kern w:val="0"/>
            <w:sz w:val="24"/>
            <w:szCs w:val="24"/>
          </w:rPr>
          <w:t>为开发人员提出bug，改进项目，完善项目</w:t>
        </w:r>
      </w:ins>
    </w:p>
    <w:p w14:paraId="39C0A1C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0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0.3 读者对象</w:t>
        </w:r>
      </w:ins>
    </w:p>
    <w:p w14:paraId="2E0B7D8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2" w:author="zh zheng" w:date="2019-06-17T15:18:00Z">
        <w:r w:rsidRPr="00BB01D1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 </w:t>
        </w:r>
        <w:r w:rsidR="00672811" w:rsidRPr="00672811">
          <w:rPr>
            <w:rFonts w:ascii="宋体" w:eastAsia="宋体" w:hAnsi="宋体" w:cs="宋体" w:hint="eastAsia"/>
            <w:iCs/>
            <w:kern w:val="0"/>
            <w:sz w:val="24"/>
            <w:szCs w:val="24"/>
          </w:rPr>
          <w:t>WBS手工项目开发人员</w:t>
        </w:r>
      </w:ins>
    </w:p>
    <w:p w14:paraId="09DA7D6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4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0.5 术语与缩写解释</w:t>
        </w:r>
      </w:ins>
    </w:p>
    <w:p w14:paraId="1E09B37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缩写、术语解 释</w:t>
        </w:r>
      </w:ins>
    </w:p>
    <w:p w14:paraId="75365D9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SPP精简并行过程，Simplified Parallel Process</w:t>
        </w:r>
      </w:ins>
    </w:p>
    <w:p w14:paraId="41B0DAF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</w:t>
        </w:r>
      </w:ins>
    </w:p>
    <w:p w14:paraId="38CC4A3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2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1. 接口－路径测试用例</w:t>
        </w:r>
      </w:ins>
    </w:p>
    <w:p w14:paraId="1047BA5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4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1.1 被测试对象（单元）的介绍</w:t>
        </w:r>
      </w:ins>
    </w:p>
    <w:p w14:paraId="2AC50C8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5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647D635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7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1.2测试范围与目的</w:t>
        </w:r>
      </w:ins>
    </w:p>
    <w:p w14:paraId="3959D0F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8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45B22F9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0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1.3测试环境与测试辅助工具的描述</w:t>
        </w:r>
      </w:ins>
    </w:p>
    <w:p w14:paraId="5FD916A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1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6474AE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3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1.4测试驱动程序的设计</w:t>
        </w:r>
      </w:ins>
    </w:p>
    <w:p w14:paraId="181257C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4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12BDC2B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1.5接口测试用例</w:t>
        </w:r>
      </w:ins>
    </w:p>
    <w:p w14:paraId="14E4798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7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1C179BC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接口A的函数原型</w:t>
        </w:r>
      </w:ins>
    </w:p>
    <w:p w14:paraId="50BF98F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输入/动作期望的输出/相应实际情况</w:t>
        </w:r>
      </w:ins>
    </w:p>
    <w:p w14:paraId="615C827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典型值…</w:t>
        </w:r>
      </w:ins>
    </w:p>
    <w:p w14:paraId="3504F7C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边界值…</w:t>
        </w:r>
      </w:ins>
    </w:p>
    <w:p w14:paraId="1AA349A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7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异常值…</w:t>
        </w:r>
      </w:ins>
    </w:p>
    <w:p w14:paraId="054CEE1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接口B的函数原型</w:t>
        </w:r>
      </w:ins>
    </w:p>
    <w:p w14:paraId="73560C0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5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5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输入/动作期望的输出/相应实际情况</w:t>
        </w:r>
      </w:ins>
    </w:p>
    <w:p w14:paraId="4718E43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5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5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典型值…</w:t>
        </w:r>
      </w:ins>
    </w:p>
    <w:p w14:paraId="20F8640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5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5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边界值…</w:t>
        </w:r>
      </w:ins>
    </w:p>
    <w:p w14:paraId="7421598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5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57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异常值…</w:t>
        </w:r>
      </w:ins>
    </w:p>
    <w:p w14:paraId="3E74376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5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5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</w:t>
        </w:r>
      </w:ins>
    </w:p>
    <w:p w14:paraId="0B7D6C0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60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65A59EE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6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62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1.6路径测试的检查表</w:t>
        </w:r>
      </w:ins>
    </w:p>
    <w:p w14:paraId="1DCD1E3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6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64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检查项结论</w:t>
        </w:r>
      </w:ins>
    </w:p>
    <w:p w14:paraId="610DF7B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6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6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数据类型问题</w:t>
        </w:r>
      </w:ins>
    </w:p>
    <w:p w14:paraId="6FE4A3A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6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6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（１）变量的数据类型有错误吗？</w:t>
        </w:r>
      </w:ins>
    </w:p>
    <w:p w14:paraId="31675A1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6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7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（２）存在不同数据类型的赋值吗？</w:t>
        </w:r>
      </w:ins>
    </w:p>
    <w:p w14:paraId="64F914E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7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7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（３）存在不同数据类型的比较吗？</w:t>
        </w:r>
      </w:ins>
    </w:p>
    <w:p w14:paraId="42A4B4B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7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7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变量值问题</w:t>
        </w:r>
      </w:ins>
    </w:p>
    <w:p w14:paraId="43B6C56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7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7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（１）变量的初始化或缺省值有错误吗？</w:t>
        </w:r>
      </w:ins>
    </w:p>
    <w:p w14:paraId="55BFB4D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7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7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（２）变量发生上溢或下溢吗？</w:t>
        </w:r>
      </w:ins>
    </w:p>
    <w:p w14:paraId="368A882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7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8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（３）变量的精度不够吗？</w:t>
        </w:r>
      </w:ins>
    </w:p>
    <w:p w14:paraId="7B973D4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8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8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逻辑判断问题</w:t>
        </w:r>
      </w:ins>
    </w:p>
    <w:p w14:paraId="7415B9B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8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8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（１）由于精度原因导致比较无效吗？</w:t>
        </w:r>
      </w:ins>
    </w:p>
    <w:p w14:paraId="00823F8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8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8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（２）表达式中的优先级有误吗？</w:t>
        </w:r>
      </w:ins>
    </w:p>
    <w:p w14:paraId="1FCBF1B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8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8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（３）逻辑判断结果颠倒吗？</w:t>
        </w:r>
      </w:ins>
    </w:p>
    <w:p w14:paraId="6E05B56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8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9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循环问题</w:t>
        </w:r>
      </w:ins>
    </w:p>
    <w:p w14:paraId="6C0C27C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9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9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（１）循环终止条件不正确吗？</w:t>
        </w:r>
      </w:ins>
    </w:p>
    <w:p w14:paraId="295F2EA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9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9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（２）无法正常终止（死循环）吗？</w:t>
        </w:r>
      </w:ins>
    </w:p>
    <w:p w14:paraId="438D6E0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9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9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（３）错误地修改循环变量吗？</w:t>
        </w:r>
      </w:ins>
    </w:p>
    <w:p w14:paraId="23C390B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9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9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（４）存在误差累积吗？</w:t>
        </w:r>
      </w:ins>
    </w:p>
    <w:p w14:paraId="209455F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9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0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内存问题</w:t>
        </w:r>
      </w:ins>
    </w:p>
    <w:p w14:paraId="75B38EA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0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0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（１）内存没有被正确地初始化却被使用吗？</w:t>
        </w:r>
      </w:ins>
    </w:p>
    <w:p w14:paraId="0474319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0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0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（２）内存被释放后却继续被使用吗？</w:t>
        </w:r>
      </w:ins>
    </w:p>
    <w:p w14:paraId="789EA1F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0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0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（３）内存泄漏吗？</w:t>
        </w:r>
      </w:ins>
    </w:p>
    <w:p w14:paraId="78B7E767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0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0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（４）内存越界吗？</w:t>
        </w:r>
      </w:ins>
    </w:p>
    <w:p w14:paraId="42354BA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0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1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（５）出现野指针吗？</w:t>
        </w:r>
      </w:ins>
    </w:p>
    <w:p w14:paraId="11A3716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1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1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文件I/O问题</w:t>
        </w:r>
      </w:ins>
    </w:p>
    <w:p w14:paraId="46413C7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1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1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（１）对不存在的或者错误的文件进行操作吗？</w:t>
        </w:r>
      </w:ins>
    </w:p>
    <w:p w14:paraId="4FB8FA0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1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1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（２）文件以不正确的方式打开吗？</w:t>
        </w:r>
      </w:ins>
    </w:p>
    <w:p w14:paraId="065D51E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1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1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（３）文件结束判断不正确吗？</w:t>
        </w:r>
      </w:ins>
    </w:p>
    <w:p w14:paraId="451C304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1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2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（４）没有正确地关闭文件吗？</w:t>
        </w:r>
      </w:ins>
    </w:p>
    <w:p w14:paraId="657535C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2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2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错误处理问题</w:t>
        </w:r>
      </w:ins>
    </w:p>
    <w:p w14:paraId="5C9D54F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2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2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（１）忘记进行错误处理吗？</w:t>
        </w:r>
      </w:ins>
    </w:p>
    <w:p w14:paraId="1AD20FC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2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2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（２）错误处理程序块一直没有机会被运行？</w:t>
        </w:r>
      </w:ins>
    </w:p>
    <w:p w14:paraId="07B4230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2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2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（３）错误处理程序块本身就有毛病吗？如报告的错误与实际错误不一致，处理方式不正确等等。</w:t>
        </w:r>
      </w:ins>
    </w:p>
    <w:p w14:paraId="24B0A64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2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3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（４）错误处理程序块是“马后炮”吗？如在被它被调用之前软件已经出错。</w:t>
        </w:r>
      </w:ins>
    </w:p>
    <w:p w14:paraId="27E89AE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3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3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</w:t>
        </w:r>
      </w:ins>
    </w:p>
    <w:p w14:paraId="218AB1C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33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60D426A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3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35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2. 功能测试用例</w:t>
        </w:r>
      </w:ins>
    </w:p>
    <w:p w14:paraId="45DB569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3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37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2.1 被测试对象的介绍</w:t>
        </w:r>
      </w:ins>
    </w:p>
    <w:p w14:paraId="0A96BA9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38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5381593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3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40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2.2测试范围与目的</w:t>
        </w:r>
      </w:ins>
    </w:p>
    <w:p w14:paraId="2447B64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41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6E2940F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4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43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2.3测试环境与测试辅助工具的描述</w:t>
        </w:r>
      </w:ins>
    </w:p>
    <w:p w14:paraId="3FAF6A1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44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47863DD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4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4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2.4测试驱动程序的设计</w:t>
        </w:r>
      </w:ins>
    </w:p>
    <w:p w14:paraId="03FF252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47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6E40AD3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4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49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2.5功能测试用例</w:t>
        </w:r>
      </w:ins>
    </w:p>
    <w:p w14:paraId="424220B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5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5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功能A描述</w:t>
        </w:r>
      </w:ins>
    </w:p>
    <w:p w14:paraId="7DED477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5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5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用例目的</w:t>
        </w:r>
      </w:ins>
    </w:p>
    <w:p w14:paraId="12DBBBA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5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5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前提条件</w:t>
        </w:r>
      </w:ins>
    </w:p>
    <w:p w14:paraId="12BA053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5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57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输入/动作期望的输出/相应实际情况</w:t>
        </w:r>
      </w:ins>
    </w:p>
    <w:p w14:paraId="05665D1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5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5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示例：典型值…</w:t>
        </w:r>
      </w:ins>
    </w:p>
    <w:p w14:paraId="430DA327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6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6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示例：边界值…</w:t>
        </w:r>
      </w:ins>
    </w:p>
    <w:p w14:paraId="7D38F5A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6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6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示例：异常值…</w:t>
        </w:r>
      </w:ins>
    </w:p>
    <w:p w14:paraId="0D358D8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6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6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功能B描述</w:t>
        </w:r>
      </w:ins>
    </w:p>
    <w:p w14:paraId="5A83E10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6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67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用例目的</w:t>
        </w:r>
      </w:ins>
    </w:p>
    <w:p w14:paraId="105D2AC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6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6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前提条件</w:t>
        </w:r>
      </w:ins>
    </w:p>
    <w:p w14:paraId="613EEE9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7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7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输入/动作期望的输出/相应实际情况</w:t>
        </w:r>
      </w:ins>
    </w:p>
    <w:p w14:paraId="46539F3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7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7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……</w:t>
        </w:r>
      </w:ins>
    </w:p>
    <w:p w14:paraId="11111AE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74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5842537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7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7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3. 健壮性测试用例</w:t>
        </w:r>
      </w:ins>
    </w:p>
    <w:p w14:paraId="038972A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7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78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3.1 被测试对象的介绍</w:t>
        </w:r>
      </w:ins>
    </w:p>
    <w:p w14:paraId="4B00F3E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79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7E9A6A7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8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81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3.2测试范围与目的</w:t>
        </w:r>
      </w:ins>
    </w:p>
    <w:p w14:paraId="04F441B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82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98A9AB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8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84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3.3测试环境与测试辅助工具的描述</w:t>
        </w:r>
      </w:ins>
    </w:p>
    <w:p w14:paraId="455F55D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85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756E269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8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87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3.4测试驱动程序的设计</w:t>
        </w:r>
      </w:ins>
    </w:p>
    <w:p w14:paraId="1DCBAC9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88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9A859F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8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90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3.5容错能力/恢复能力测试用例</w:t>
        </w:r>
      </w:ins>
    </w:p>
    <w:p w14:paraId="3A8F6AE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9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9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异常输入/动作容错能力/恢复能力造成的危害、损失</w:t>
        </w:r>
      </w:ins>
    </w:p>
    <w:p w14:paraId="2B04555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9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9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示例：错误的数据类型…</w:t>
        </w:r>
      </w:ins>
    </w:p>
    <w:p w14:paraId="604BB4E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9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9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示例：定义域外的值…</w:t>
        </w:r>
      </w:ins>
    </w:p>
    <w:p w14:paraId="53675C1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9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19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示例：错误的操作顺序…</w:t>
        </w:r>
      </w:ins>
    </w:p>
    <w:p w14:paraId="3F444F8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19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0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示例：异常中断通信…</w:t>
        </w:r>
      </w:ins>
    </w:p>
    <w:p w14:paraId="3AAB7C8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0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0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示例：异常关闭某个功能…</w:t>
        </w:r>
      </w:ins>
    </w:p>
    <w:p w14:paraId="5FD43CE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0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0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示例：负荷超出了极限…</w:t>
        </w:r>
      </w:ins>
    </w:p>
    <w:p w14:paraId="6C30394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05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1113870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06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3530172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0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08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4. 性能测试用例</w:t>
        </w:r>
      </w:ins>
    </w:p>
    <w:p w14:paraId="10F4CD1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0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10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4.1 被测试对象的介绍</w:t>
        </w:r>
      </w:ins>
    </w:p>
    <w:p w14:paraId="1A6CE5B7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11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5EB568B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1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13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4.2测试范围与目的</w:t>
        </w:r>
      </w:ins>
    </w:p>
    <w:p w14:paraId="707ECFA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14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4BF21D9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1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1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4.3测试环境与测试辅助工具的描述</w:t>
        </w:r>
      </w:ins>
    </w:p>
    <w:p w14:paraId="226588D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17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C3E696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1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19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4.4测试驱动程序的设计</w:t>
        </w:r>
      </w:ins>
    </w:p>
    <w:p w14:paraId="715F80F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20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77E2918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2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22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4.5性能测试用例</w:t>
        </w:r>
      </w:ins>
    </w:p>
    <w:p w14:paraId="49F63BD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2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2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性能A描述</w:t>
        </w:r>
      </w:ins>
    </w:p>
    <w:p w14:paraId="06637A4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2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2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用例目的</w:t>
        </w:r>
      </w:ins>
    </w:p>
    <w:p w14:paraId="3157E73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2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2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前提条件</w:t>
        </w:r>
      </w:ins>
    </w:p>
    <w:p w14:paraId="144D090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2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3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输入数据期望的性能（平均值）实际性能（平均值）</w:t>
        </w:r>
      </w:ins>
    </w:p>
    <w:p w14:paraId="6A5F732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3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3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性能B描述</w:t>
        </w:r>
      </w:ins>
    </w:p>
    <w:p w14:paraId="6AD0BE4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3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3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用例目的</w:t>
        </w:r>
      </w:ins>
    </w:p>
    <w:p w14:paraId="6520D5A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3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3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前提条件</w:t>
        </w:r>
      </w:ins>
    </w:p>
    <w:p w14:paraId="37B2421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3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3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输入数据期望的性能（平均值）实际性能（平均值）</w:t>
        </w:r>
      </w:ins>
    </w:p>
    <w:p w14:paraId="4C9D2F1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3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4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……</w:t>
        </w:r>
      </w:ins>
    </w:p>
    <w:p w14:paraId="45243F9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41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1AA7C96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42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31E6A74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4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44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5. 图形用户界面测试用例</w:t>
        </w:r>
      </w:ins>
    </w:p>
    <w:p w14:paraId="78ABF20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4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4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5.1 被测试对象的介绍</w:t>
        </w:r>
      </w:ins>
    </w:p>
    <w:p w14:paraId="77701EC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47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35A83D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4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49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5.2测试范围与目的</w:t>
        </w:r>
      </w:ins>
    </w:p>
    <w:p w14:paraId="628112E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50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0CBEA6B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5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52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5.3测试环境与测试辅助工具的描述</w:t>
        </w:r>
      </w:ins>
    </w:p>
    <w:p w14:paraId="090EBE4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53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15A6970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5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55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5.4测试驱动程序的设计</w:t>
        </w:r>
      </w:ins>
    </w:p>
    <w:p w14:paraId="32FD2E07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56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35DBA2C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5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58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5.5测试人员分类</w:t>
        </w:r>
      </w:ins>
    </w:p>
    <w:p w14:paraId="45FF824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5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6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类别特征</w:t>
        </w:r>
      </w:ins>
    </w:p>
    <w:p w14:paraId="7635D88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6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6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A类</w:t>
        </w:r>
      </w:ins>
    </w:p>
    <w:p w14:paraId="0AC07AC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6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6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B类</w:t>
        </w:r>
      </w:ins>
    </w:p>
    <w:p w14:paraId="1531EB2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6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6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……</w:t>
        </w:r>
      </w:ins>
    </w:p>
    <w:p w14:paraId="3716CAA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67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006924D7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6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69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5.6 用户界面测试的检查表</w:t>
        </w:r>
      </w:ins>
    </w:p>
    <w:p w14:paraId="5CB6FA1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7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7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检查项测试人员的类别及其评价</w:t>
        </w:r>
      </w:ins>
    </w:p>
    <w:p w14:paraId="72A5F23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7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7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窗口切换、移动、改变大小时正常吗？</w:t>
        </w:r>
      </w:ins>
    </w:p>
    <w:p w14:paraId="634B163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7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7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各种界面元素的文字正确吗？（如标题、提示等）</w:t>
        </w:r>
      </w:ins>
    </w:p>
    <w:p w14:paraId="52A0A9E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7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77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各种界面元素的状态正确吗？（如有效、无效、选中等状态）</w:t>
        </w:r>
      </w:ins>
    </w:p>
    <w:p w14:paraId="78A1EB6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7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7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各种界面元素支持键盘操作吗？</w:t>
        </w:r>
      </w:ins>
    </w:p>
    <w:p w14:paraId="76D110B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8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8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各种界面元素支持鼠标操作吗？</w:t>
        </w:r>
      </w:ins>
    </w:p>
    <w:p w14:paraId="4D7AC97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8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8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对话框中的缺省焦点正确吗？</w:t>
        </w:r>
      </w:ins>
    </w:p>
    <w:p w14:paraId="7A8EDE3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8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8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数据项能正确回显吗？</w:t>
        </w:r>
      </w:ins>
    </w:p>
    <w:p w14:paraId="55F0194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8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87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对于常用的功能，用户能否不必阅读手册就能使用？</w:t>
        </w:r>
      </w:ins>
    </w:p>
    <w:p w14:paraId="7707B50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8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8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执行有风险的操作时，有“确认”、“放弃”等提示吗？</w:t>
        </w:r>
      </w:ins>
    </w:p>
    <w:p w14:paraId="7DB9AD4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9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9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操作顺序合理吗？</w:t>
        </w:r>
      </w:ins>
    </w:p>
    <w:p w14:paraId="5738886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9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9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有联机帮助吗？</w:t>
        </w:r>
      </w:ins>
    </w:p>
    <w:p w14:paraId="2ED6BA8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9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9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各种界面元素的布局合理吗？美观吗？</w:t>
        </w:r>
      </w:ins>
    </w:p>
    <w:p w14:paraId="7EBDB8D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9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97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各种界面元素的颜色协调吗？</w:t>
        </w:r>
      </w:ins>
    </w:p>
    <w:p w14:paraId="4F68B8A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29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29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各种界面元素的形状美观吗？</w:t>
        </w:r>
      </w:ins>
    </w:p>
    <w:p w14:paraId="7F804FC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0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0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字体美观吗？</w:t>
        </w:r>
      </w:ins>
    </w:p>
    <w:p w14:paraId="788099B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0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0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图标直观吗？</w:t>
        </w:r>
      </w:ins>
    </w:p>
    <w:p w14:paraId="789521C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0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0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</w:t>
        </w:r>
      </w:ins>
    </w:p>
    <w:p w14:paraId="0C3E6AC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06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519200E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0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08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6. 信息安全性测试用例</w:t>
        </w:r>
      </w:ins>
    </w:p>
    <w:p w14:paraId="693A27E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0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10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6.1 被测试对象的介绍</w:t>
        </w:r>
      </w:ins>
    </w:p>
    <w:p w14:paraId="771A0F1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11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3DC2432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1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13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6.2测试范围与目的</w:t>
        </w:r>
      </w:ins>
    </w:p>
    <w:p w14:paraId="6096AF17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14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0FC7FE9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1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1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6.3测试环境与测试辅助工具的描述</w:t>
        </w:r>
      </w:ins>
    </w:p>
    <w:p w14:paraId="067EBCA7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17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4718055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1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19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6.4测试驱动程序的设计</w:t>
        </w:r>
      </w:ins>
    </w:p>
    <w:p w14:paraId="7F90EC8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20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75CF242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2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22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6.5信息安全性测试用例</w:t>
        </w:r>
      </w:ins>
    </w:p>
    <w:p w14:paraId="26A9D03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2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2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假想目标A</w:t>
        </w:r>
      </w:ins>
    </w:p>
    <w:p w14:paraId="5BA6B4A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2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2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前提条件</w:t>
        </w:r>
      </w:ins>
    </w:p>
    <w:p w14:paraId="256DA4F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2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2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非法入侵手段是否实现目标代价－利益分析</w:t>
        </w:r>
      </w:ins>
    </w:p>
    <w:p w14:paraId="7A5D7A7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2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3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……</w:t>
        </w:r>
      </w:ins>
    </w:p>
    <w:p w14:paraId="6F2FAA3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3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3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假想目标B</w:t>
        </w:r>
      </w:ins>
    </w:p>
    <w:p w14:paraId="12A2571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3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3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前提条件</w:t>
        </w:r>
      </w:ins>
    </w:p>
    <w:p w14:paraId="78F446C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3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3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非法入侵手段是否实现目标代价－利益分析</w:t>
        </w:r>
      </w:ins>
    </w:p>
    <w:p w14:paraId="4E4D15D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3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3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……</w:t>
        </w:r>
      </w:ins>
    </w:p>
    <w:p w14:paraId="7E4AC9C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39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162B520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4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41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7. 压力测试用例</w:t>
        </w:r>
      </w:ins>
    </w:p>
    <w:p w14:paraId="16F77B4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4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43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7.1 被测试对象的介绍</w:t>
        </w:r>
      </w:ins>
    </w:p>
    <w:p w14:paraId="2F41930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44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01B383B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4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46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7.2测试范围与目的</w:t>
        </w:r>
      </w:ins>
    </w:p>
    <w:p w14:paraId="5ED1A29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47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B57EFF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4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49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7.3测试环境与测试辅助工具的描述</w:t>
        </w:r>
      </w:ins>
    </w:p>
    <w:p w14:paraId="679D0D6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50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0F16FC6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5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52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7.4测试驱动程序的设计</w:t>
        </w:r>
      </w:ins>
    </w:p>
    <w:p w14:paraId="7FDD13A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53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5F4764D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54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50F3E25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55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374029A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5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57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7.5压力测试用例</w:t>
        </w:r>
      </w:ins>
    </w:p>
    <w:p w14:paraId="338BE9E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5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59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极限名称A</w:t>
        </w:r>
        <w:r w:rsidRPr="00BB01D1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例如“最大并发用户数量”</w:t>
        </w:r>
      </w:ins>
    </w:p>
    <w:p w14:paraId="1998254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6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6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前提条件</w:t>
        </w:r>
      </w:ins>
    </w:p>
    <w:p w14:paraId="7CDA9B4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6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6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输入/动作输出/响应是否能正常运行</w:t>
        </w:r>
      </w:ins>
    </w:p>
    <w:p w14:paraId="69851E5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6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65" w:author="zh zheng" w:date="2019-06-17T15:18:00Z">
        <w:r w:rsidRPr="00BB01D1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例如10个用户并发操作</w:t>
        </w:r>
      </w:ins>
    </w:p>
    <w:p w14:paraId="32E98DC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6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67" w:author="zh zheng" w:date="2019-06-17T15:18:00Z">
        <w:r w:rsidRPr="00BB01D1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例如20个用户并发操作</w:t>
        </w:r>
      </w:ins>
    </w:p>
    <w:p w14:paraId="44F1D30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6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69" w:author="zh zheng" w:date="2019-06-17T15:18:00Z">
        <w:r w:rsidRPr="00BB01D1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…</w:t>
        </w:r>
      </w:ins>
    </w:p>
    <w:p w14:paraId="0C39A06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7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71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极限名称B</w:t>
        </w:r>
      </w:ins>
    </w:p>
    <w:p w14:paraId="19CBD96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7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73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前提条件</w:t>
        </w:r>
      </w:ins>
    </w:p>
    <w:p w14:paraId="3C60F90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7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7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输入/动作输出/响应是否能正常运行</w:t>
        </w:r>
      </w:ins>
    </w:p>
    <w:p w14:paraId="6F3F220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7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77" w:author="zh zheng" w:date="2019-06-17T15:18:00Z">
        <w:r w:rsidRPr="00BB01D1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…</w:t>
        </w:r>
      </w:ins>
    </w:p>
    <w:p w14:paraId="6408D96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78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428A330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7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80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8. 可靠性测试用例</w:t>
        </w:r>
      </w:ins>
    </w:p>
    <w:p w14:paraId="4AD4FDE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8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82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8.1 被测试对象的介绍</w:t>
        </w:r>
      </w:ins>
    </w:p>
    <w:p w14:paraId="681E00C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83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6211AFE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8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85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8.2测试范围与目的</w:t>
        </w:r>
      </w:ins>
    </w:p>
    <w:p w14:paraId="5B9645A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86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EFAE08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8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88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8.3测试环境与测试辅助工具的描述</w:t>
        </w:r>
      </w:ins>
    </w:p>
    <w:p w14:paraId="6983574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89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6EB740C3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9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91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8.4测试驱动程序的设计</w:t>
        </w:r>
      </w:ins>
    </w:p>
    <w:p w14:paraId="073C651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92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32FFCF2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9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94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8.5 可靠性测试用例</w:t>
        </w:r>
      </w:ins>
    </w:p>
    <w:p w14:paraId="1ABA8E78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9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9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任务A描述</w:t>
        </w:r>
      </w:ins>
    </w:p>
    <w:p w14:paraId="01F844C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9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39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连续运行时间</w:t>
        </w:r>
      </w:ins>
    </w:p>
    <w:p w14:paraId="2C7315B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39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0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故障发生的时刻故障描述</w:t>
        </w:r>
      </w:ins>
    </w:p>
    <w:p w14:paraId="56156A7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0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0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……</w:t>
        </w:r>
      </w:ins>
    </w:p>
    <w:p w14:paraId="0EA17B2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0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0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统计分析</w:t>
        </w:r>
      </w:ins>
    </w:p>
    <w:p w14:paraId="63FE0B36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0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0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任务A无故障运行的平均时间间隔（CPU小时）</w:t>
        </w:r>
      </w:ins>
    </w:p>
    <w:p w14:paraId="24010F7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0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0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任务A无故障运行的最小时间间隔（CPU小时）</w:t>
        </w:r>
      </w:ins>
    </w:p>
    <w:p w14:paraId="57BB94A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0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1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任务A无故障运行的最大时间间隔（CPU小时）</w:t>
        </w:r>
      </w:ins>
    </w:p>
    <w:p w14:paraId="5241F879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1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1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任务B描述</w:t>
        </w:r>
      </w:ins>
    </w:p>
    <w:p w14:paraId="47E609D5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1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1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连续运行时间</w:t>
        </w:r>
      </w:ins>
    </w:p>
    <w:p w14:paraId="5F13FBFB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1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1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故障发生的时刻故障描述</w:t>
        </w:r>
      </w:ins>
    </w:p>
    <w:p w14:paraId="1CB6B097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17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18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……</w:t>
        </w:r>
      </w:ins>
    </w:p>
    <w:p w14:paraId="27A1539E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1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20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统计分析</w:t>
        </w:r>
      </w:ins>
    </w:p>
    <w:p w14:paraId="7311A82A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21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22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任务B无故障运行的平均时间间隔（CPU小时）</w:t>
        </w:r>
      </w:ins>
    </w:p>
    <w:p w14:paraId="076D565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2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24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任务B无故障运行的最小时间间隔（CPU小时）</w:t>
        </w:r>
      </w:ins>
    </w:p>
    <w:p w14:paraId="0894E2B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25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26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t>任务B无故障运行的最大时间间隔（CPU小时）</w:t>
        </w:r>
      </w:ins>
    </w:p>
    <w:p w14:paraId="52C9CA3D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27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2605E8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28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29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9. 安装/反安装测试用例</w:t>
        </w:r>
      </w:ins>
    </w:p>
    <w:p w14:paraId="66163442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30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31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9.1 被测试对象的介绍</w:t>
        </w:r>
      </w:ins>
    </w:p>
    <w:p w14:paraId="7CDFA70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32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2B18D78C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33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34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9.2测试范围与目的</w:t>
        </w:r>
      </w:ins>
    </w:p>
    <w:p w14:paraId="7311DB5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35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0F179AE1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36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37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9.3测试环境与测试辅助工具的描述</w:t>
        </w:r>
      </w:ins>
    </w:p>
    <w:p w14:paraId="179D654F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38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0C444AB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39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40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9.4测试驱动程序的设计</w:t>
        </w:r>
      </w:ins>
    </w:p>
    <w:p w14:paraId="32F20440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41" w:author="zh zheng" w:date="2019-06-17T15:18:00Z"/>
          <w:rFonts w:ascii="宋体" w:eastAsia="宋体" w:hAnsi="宋体" w:cs="宋体"/>
          <w:kern w:val="0"/>
          <w:sz w:val="24"/>
          <w:szCs w:val="24"/>
        </w:rPr>
      </w:pPr>
    </w:p>
    <w:p w14:paraId="0999DB94" w14:textId="77777777" w:rsidR="00BB01D1" w:rsidRPr="00BB01D1" w:rsidRDefault="00BB01D1" w:rsidP="00BB01D1">
      <w:pPr>
        <w:widowControl/>
        <w:spacing w:before="100" w:beforeAutospacing="1" w:after="100" w:afterAutospacing="1"/>
        <w:jc w:val="left"/>
        <w:rPr>
          <w:ins w:id="442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43" w:author="zh zheng" w:date="2019-06-17T15:18:00Z">
        <w:r w:rsidRPr="00BB01D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9.5 安装/反安装测试用例</w:t>
        </w:r>
      </w:ins>
    </w:p>
    <w:p w14:paraId="6E896573" w14:textId="77777777" w:rsidR="00BB01D1" w:rsidRPr="00BB01D1" w:rsidRDefault="00BB01D1" w:rsidP="00BB01D1">
      <w:pPr>
        <w:widowControl/>
        <w:jc w:val="left"/>
        <w:rPr>
          <w:ins w:id="444" w:author="zh zheng" w:date="2019-06-17T15:18:00Z"/>
          <w:rFonts w:ascii="宋体" w:eastAsia="宋体" w:hAnsi="宋体" w:cs="宋体"/>
          <w:kern w:val="0"/>
          <w:sz w:val="24"/>
          <w:szCs w:val="24"/>
        </w:rPr>
      </w:pPr>
      <w:ins w:id="445" w:author="zh zheng" w:date="2019-06-17T15:18:00Z">
        <w:r w:rsidRPr="00BB01D1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BB01D1">
          <w:rPr>
            <w:rFonts w:ascii="宋体" w:eastAsia="宋体" w:hAnsi="宋体" w:cs="宋体"/>
            <w:kern w:val="0"/>
            <w:sz w:val="24"/>
            <w:szCs w:val="24"/>
          </w:rPr>
          <w:br/>
          <w:t>作者：测试帮日记_小强测试品牌</w:t>
        </w:r>
        <w:r w:rsidRPr="00BB01D1">
          <w:rPr>
            <w:rFonts w:ascii="宋体" w:eastAsia="宋体" w:hAnsi="宋体" w:cs="宋体"/>
            <w:kern w:val="0"/>
            <w:sz w:val="24"/>
            <w:szCs w:val="24"/>
          </w:rPr>
          <w:br/>
          <w:t>链接：https://www.jianshu.com/p/16977dd8af17</w:t>
        </w:r>
        <w:r w:rsidRPr="00BB01D1">
          <w:rPr>
            <w:rFonts w:ascii="宋体" w:eastAsia="宋体" w:hAnsi="宋体" w:cs="宋体"/>
            <w:kern w:val="0"/>
            <w:sz w:val="24"/>
            <w:szCs w:val="24"/>
          </w:rPr>
          <w:br/>
          <w:t>来源：简书</w:t>
        </w:r>
        <w:r w:rsidRPr="00BB01D1">
          <w:rPr>
            <w:rFonts w:ascii="宋体" w:eastAsia="宋体" w:hAnsi="宋体" w:cs="宋体"/>
            <w:kern w:val="0"/>
            <w:sz w:val="24"/>
            <w:szCs w:val="24"/>
          </w:rPr>
          <w:br/>
          <w:t>简书著作权</w:t>
        </w:r>
        <w:proofErr w:type="gramStart"/>
        <w:r w:rsidRPr="00BB01D1">
          <w:rPr>
            <w:rFonts w:ascii="宋体" w:eastAsia="宋体" w:hAnsi="宋体" w:cs="宋体"/>
            <w:kern w:val="0"/>
            <w:sz w:val="24"/>
            <w:szCs w:val="24"/>
          </w:rPr>
          <w:t>归作者</w:t>
        </w:r>
        <w:proofErr w:type="gramEnd"/>
        <w:r w:rsidRPr="00BB01D1">
          <w:rPr>
            <w:rFonts w:ascii="宋体" w:eastAsia="宋体" w:hAnsi="宋体" w:cs="宋体"/>
            <w:kern w:val="0"/>
            <w:sz w:val="24"/>
            <w:szCs w:val="24"/>
          </w:rPr>
          <w:t>所有，任何形式的转载都请联系作者获得授权并注明出处。</w:t>
        </w:r>
      </w:ins>
    </w:p>
    <w:p w14:paraId="2E173065" w14:textId="77777777" w:rsidR="00E07B34" w:rsidRDefault="00A93459"/>
    <w:sectPr w:rsidR="00E07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109C"/>
    <w:multiLevelType w:val="hybridMultilevel"/>
    <w:tmpl w:val="0A966176"/>
    <w:lvl w:ilvl="0" w:tplc="07FA5FD6"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7"/>
    <w:rsid w:val="000E5C17"/>
    <w:rsid w:val="002A3D40"/>
    <w:rsid w:val="00341528"/>
    <w:rsid w:val="00600554"/>
    <w:rsid w:val="00672811"/>
    <w:rsid w:val="008E5171"/>
    <w:rsid w:val="00991414"/>
    <w:rsid w:val="00A73A57"/>
    <w:rsid w:val="00A93459"/>
    <w:rsid w:val="00BB01D1"/>
    <w:rsid w:val="00BD44E9"/>
    <w:rsid w:val="00C76B72"/>
    <w:rsid w:val="00D006B6"/>
    <w:rsid w:val="00EE0D93"/>
    <w:rsid w:val="00F0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3BD1"/>
  <w15:chartTrackingRefBased/>
  <w15:docId w15:val="{78A7C882-8139-41CD-BC64-8D7AD263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93459"/>
    <w:pPr>
      <w:ind w:firstLineChars="200" w:firstLine="420"/>
    </w:pPr>
  </w:style>
  <w:style w:type="paragraph" w:styleId="a5">
    <w:name w:val="Revision"/>
    <w:hidden/>
    <w:uiPriority w:val="99"/>
    <w:semiHidden/>
    <w:rsid w:val="00A93459"/>
  </w:style>
  <w:style w:type="paragraph" w:styleId="a6">
    <w:name w:val="Balloon Text"/>
    <w:basedOn w:val="a"/>
    <w:link w:val="a7"/>
    <w:uiPriority w:val="99"/>
    <w:semiHidden/>
    <w:unhideWhenUsed/>
    <w:rsid w:val="00A9345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93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zheng</dc:creator>
  <cp:keywords/>
  <dc:description/>
  <cp:lastModifiedBy>zh zheng</cp:lastModifiedBy>
  <cp:revision>3</cp:revision>
  <dcterms:created xsi:type="dcterms:W3CDTF">2019-06-17T07:18:00Z</dcterms:created>
  <dcterms:modified xsi:type="dcterms:W3CDTF">2019-06-17T07:19:00Z</dcterms:modified>
</cp:coreProperties>
</file>